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F14" w:rsidRPr="000B5C03" w:rsidRDefault="00104358" w:rsidP="00B02F14">
      <w:pPr>
        <w:spacing w:after="0" w:line="240" w:lineRule="auto"/>
        <w:rPr>
          <w:rFonts w:ascii="Times New Roman" w:hAnsi="Times New Roman"/>
          <w:sz w:val="24"/>
          <w:rPrChange w:id="0" w:author="theirs" w:date="2015-05-27T09:50:00Z">
            <w:rPr>
              <w:rFonts w:ascii="Times New Roman" w:eastAsia="Times New Roman" w:hAnsi="Times New Roman" w:cs="Times New Roman"/>
              <w:sz w:val="24"/>
              <w:szCs w:val="24"/>
              <w:lang w:eastAsia="pl-PL"/>
            </w:rPr>
          </w:rPrChange>
        </w:rPr>
      </w:pPr>
      <w:ins w:id="1" w:author="mine" w:date="2015-05-27T09:50:00Z">
        <w:r>
          <w:rPr>
            <w:rFonts w:ascii="Courier New" w:eastAsia="Times New Roman" w:hAnsi="Courier New" w:cs="Courier New"/>
            <w:sz w:val="20"/>
            <w:szCs w:val="20"/>
            <w:lang w:eastAsia="pl-PL"/>
          </w:rPr>
          <w:t>T4gerfew</w:t>
        </w:r>
      </w:ins>
      <w:r w:rsidR="00B02F14" w:rsidRPr="000B5C03">
        <w:rPr>
          <w:rFonts w:ascii="Courier New" w:hAnsi="Courier New"/>
          <w:sz w:val="20"/>
          <w:rPrChange w:id="2" w:author="theirs" w:date="2015-05-27T09:50:00Z">
            <w:rPr>
              <w:rFonts w:ascii="Courier New" w:eastAsia="Times New Roman" w:hAnsi="Courier New" w:cs="Courier New"/>
              <w:sz w:val="20"/>
              <w:szCs w:val="20"/>
              <w:lang w:eastAsia="pl-PL"/>
            </w:rPr>
          </w:rPrChange>
        </w:rPr>
        <w:t xml:space="preserve">//Drzewo </w:t>
      </w:r>
      <w:del w:id="3" w:author="mine" w:date="2015-05-27T09:50:00Z">
        <w:r w:rsidR="00B02F14" w:rsidRPr="000B5C03">
          <w:rPr>
            <w:rFonts w:ascii="Courier New" w:hAnsi="Courier New"/>
            <w:sz w:val="20"/>
            <w:rPrChange w:id="4" w:author="theirs" w:date="2015-05-27T09:50:00Z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</w:rPrChange>
          </w:rPr>
          <w:delText>BST</w:delText>
        </w:r>
      </w:del>
      <w:ins w:id="5" w:author="mine" w:date="2015-05-27T09:50:00Z">
        <w:r w:rsidR="00D64DC1">
          <w:rPr>
            <w:rFonts w:ascii="Courier New" w:eastAsia="Times New Roman" w:hAnsi="Courier New" w:cs="Courier New"/>
            <w:sz w:val="20"/>
            <w:szCs w:val="20"/>
            <w:lang w:eastAsia="pl-PL"/>
          </w:rPr>
          <w:t>ABS</w:t>
        </w:r>
      </w:ins>
    </w:p>
    <w:p w:rsidR="00B02F14" w:rsidRPr="000B5C03" w:rsidRDefault="00B02F14" w:rsidP="00B02F14">
      <w:pPr>
        <w:spacing w:after="0" w:line="240" w:lineRule="auto"/>
        <w:rPr>
          <w:rFonts w:ascii="Times New Roman" w:hAnsi="Times New Roman"/>
          <w:sz w:val="24"/>
          <w:rPrChange w:id="6" w:author="mine" w:date="2015-05-27T09:50:00Z">
            <w:rPr>
              <w:rFonts w:ascii="Courier New" w:hAnsi="Courier New"/>
              <w:sz w:val="20"/>
              <w:lang w:val="en-US"/>
            </w:rPr>
          </w:rPrChange>
        </w:rPr>
      </w:pPr>
      <w:r w:rsidRPr="000B5C03">
        <w:rPr>
          <w:rFonts w:ascii="Courier New" w:hAnsi="Courier New"/>
          <w:sz w:val="20"/>
          <w:rPrChange w:id="7" w:author="mine" w:date="2015-05-27T09:50:00Z">
            <w:rPr>
              <w:rFonts w:ascii="Courier New" w:hAnsi="Courier New"/>
              <w:sz w:val="20"/>
            </w:rPr>
          </w:rPrChange>
        </w:rPr>
        <w:t>//Rafal Gawlik</w:t>
      </w:r>
    </w:p>
    <w:p w:rsidR="00F2606E" w:rsidRPr="000B5C03" w:rsidRDefault="00F2606E" w:rsidP="00B02F14">
      <w:pPr>
        <w:spacing w:after="0" w:line="240" w:lineRule="auto"/>
        <w:rPr>
          <w:ins w:id="8" w:author="theirs" w:date="2015-05-27T09:50:00Z"/>
          <w:rFonts w:ascii="Times New Roman" w:eastAsia="Times New Roman" w:hAnsi="Times New Roman" w:cs="Times New Roman"/>
          <w:sz w:val="24"/>
          <w:szCs w:val="24"/>
          <w:lang w:eastAsia="pl-PL"/>
        </w:rPr>
      </w:pPr>
      <w:ins w:id="9" w:author="theirs" w:date="2015-05-27T09:50:00Z">
        <w:r w:rsidRPr="000B5C03">
          <w:rPr>
            <w:rFonts w:ascii="Courier New" w:eastAsia="Times New Roman" w:hAnsi="Courier New" w:cs="Courier New"/>
            <w:sz w:val="20"/>
            <w:szCs w:val="20"/>
            <w:lang w:eastAsia="pl-PL"/>
          </w:rPr>
          <w:t>//Dominik Markowski</w:t>
        </w:r>
      </w:ins>
    </w:p>
    <w:p w:rsidR="00B02F14" w:rsidRPr="00D64DC1" w:rsidRDefault="00B02F14" w:rsidP="00B02F14">
      <w:pPr>
        <w:spacing w:after="0" w:line="240" w:lineRule="auto"/>
        <w:rPr>
          <w:rFonts w:ascii="Times New Roman" w:hAnsi="Times New Roman"/>
          <w:sz w:val="24"/>
          <w:lang w:val="en-US"/>
          <w:rPrChange w:id="10" w:author="mine" w:date="2015-05-27T09:50:00Z">
            <w:rPr>
              <w:rFonts w:ascii="Times New Roman" w:hAnsi="Times New Roman"/>
              <w:sz w:val="24"/>
            </w:rPr>
          </w:rPrChange>
        </w:rPr>
      </w:pPr>
      <w:r w:rsidRPr="00D64DC1">
        <w:rPr>
          <w:rFonts w:ascii="Courier New" w:hAnsi="Courier New"/>
          <w:sz w:val="20"/>
          <w:lang w:val="en-US"/>
          <w:rPrChange w:id="11" w:author="mine" w:date="2015-05-27T09:50:00Z">
            <w:rPr>
              <w:rFonts w:ascii="Courier New" w:hAnsi="Courier New"/>
              <w:sz w:val="20"/>
            </w:rPr>
          </w:rPrChange>
        </w:rPr>
        <w:t>//www.algorytm.org</w:t>
      </w:r>
    </w:p>
    <w:p w:rsidR="00B02F14" w:rsidRPr="00D64DC1" w:rsidRDefault="00B02F14" w:rsidP="00B02F14">
      <w:pPr>
        <w:spacing w:after="0" w:line="240" w:lineRule="auto"/>
        <w:rPr>
          <w:rFonts w:ascii="Times New Roman" w:hAnsi="Times New Roman"/>
          <w:sz w:val="24"/>
          <w:lang w:val="en-US"/>
          <w:rPrChange w:id="12" w:author="mine" w:date="2015-05-27T09:50:00Z">
            <w:rPr>
              <w:rFonts w:ascii="Times New Roman" w:hAnsi="Times New Roman"/>
              <w:sz w:val="24"/>
            </w:rPr>
          </w:rPrChange>
        </w:rPr>
      </w:pPr>
      <w:r w:rsidRPr="00D64DC1">
        <w:rPr>
          <w:rFonts w:ascii="Times New Roman" w:hAnsi="Times New Roman"/>
          <w:sz w:val="24"/>
          <w:lang w:val="en-US"/>
          <w:rPrChange w:id="13" w:author="mine" w:date="2015-05-27T09:50:00Z">
            <w:rPr>
              <w:rFonts w:ascii="Times New Roman" w:hAnsi="Times New Roman"/>
              <w:sz w:val="24"/>
            </w:rPr>
          </w:rPrChange>
        </w:rPr>
        <w:t> 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B02F14">
        <w:rPr>
          <w:rFonts w:ascii="Courier New" w:eastAsia="Times New Roman" w:hAnsi="Courier New" w:cs="Courier New"/>
          <w:sz w:val="20"/>
          <w:szCs w:val="20"/>
          <w:lang w:val="en-US" w:eastAsia="pl-PL"/>
        </w:rPr>
        <w:t>#include &lt;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val="en-US" w:eastAsia="pl-PL"/>
        </w:rPr>
        <w:t>stdio.h</w:t>
      </w:r>
      <w:proofErr w:type="spellEnd"/>
      <w:r w:rsidRPr="00B02F14">
        <w:rPr>
          <w:rFonts w:ascii="Courier New" w:eastAsia="Times New Roman" w:hAnsi="Courier New" w:cs="Courier New"/>
          <w:sz w:val="20"/>
          <w:szCs w:val="20"/>
          <w:lang w:val="en-US" w:eastAsia="pl-PL"/>
        </w:rPr>
        <w:t>&gt;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B02F14">
        <w:rPr>
          <w:rFonts w:ascii="Courier New" w:eastAsia="Times New Roman" w:hAnsi="Courier New" w:cs="Courier New"/>
          <w:sz w:val="20"/>
          <w:szCs w:val="20"/>
          <w:lang w:val="en-US" w:eastAsia="pl-PL"/>
        </w:rPr>
        <w:t>#include &lt;stdlib.h&gt;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B02F14">
        <w:rPr>
          <w:rFonts w:ascii="Courier New" w:eastAsia="Times New Roman" w:hAnsi="Courier New" w:cs="Courier New"/>
          <w:sz w:val="20"/>
          <w:szCs w:val="20"/>
          <w:lang w:val="en-US" w:eastAsia="pl-PL"/>
        </w:rPr>
        <w:t>#include &lt;sys/time.h&gt;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B02F1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 </w:t>
      </w:r>
    </w:p>
    <w:p w:rsidR="00B02F14" w:rsidRPr="000B5C03" w:rsidRDefault="00B02F14" w:rsidP="00B02F14">
      <w:pPr>
        <w:spacing w:after="0" w:line="240" w:lineRule="auto"/>
        <w:rPr>
          <w:rFonts w:ascii="Times New Roman" w:hAnsi="Times New Roman"/>
          <w:sz w:val="24"/>
          <w:lang w:val="en-US"/>
          <w:rPrChange w:id="14" w:author="mine" w:date="2015-05-27T09:50:00Z">
            <w:rPr>
              <w:rFonts w:ascii="Times New Roman" w:hAnsi="Times New Roman"/>
              <w:sz w:val="24"/>
              <w:lang w:val="en-US"/>
            </w:rPr>
          </w:rPrChange>
        </w:rPr>
      </w:pPr>
      <w:r w:rsidRPr="000B5C03">
        <w:rPr>
          <w:rFonts w:ascii="Courier New" w:hAnsi="Courier New"/>
          <w:sz w:val="20"/>
          <w:lang w:val="en-US"/>
          <w:rPrChange w:id="15" w:author="mine" w:date="2015-05-27T09:50:00Z">
            <w:rPr>
              <w:rFonts w:ascii="Courier New" w:hAnsi="Courier New"/>
              <w:sz w:val="20"/>
              <w:lang w:val="en-US"/>
            </w:rPr>
          </w:rPrChange>
        </w:rPr>
        <w:t>//definicja wezla</w:t>
      </w:r>
    </w:p>
    <w:p w:rsidR="00B02F14" w:rsidRPr="000B5C03" w:rsidRDefault="00B02F14" w:rsidP="00B02F14">
      <w:pPr>
        <w:spacing w:after="0" w:line="240" w:lineRule="auto"/>
        <w:rPr>
          <w:rFonts w:ascii="Times New Roman" w:hAnsi="Times New Roman"/>
          <w:sz w:val="24"/>
          <w:rPrChange w:id="16" w:author="theirs" w:date="2015-05-27T09:50:00Z">
            <w:rPr>
              <w:rFonts w:ascii="Times New Roman" w:eastAsia="Times New Roman" w:hAnsi="Times New Roman" w:cs="Times New Roman"/>
              <w:sz w:val="24"/>
              <w:szCs w:val="24"/>
              <w:lang w:eastAsia="pl-PL"/>
            </w:rPr>
          </w:rPrChange>
        </w:rPr>
      </w:pPr>
      <w:r w:rsidRPr="000B5C03">
        <w:rPr>
          <w:rFonts w:ascii="Courier New" w:hAnsi="Courier New"/>
          <w:sz w:val="20"/>
          <w:rPrChange w:id="17" w:author="theirs" w:date="2015-05-27T09:50:00Z">
            <w:rPr>
              <w:rFonts w:ascii="Courier New" w:eastAsia="Times New Roman" w:hAnsi="Courier New" w:cs="Courier New"/>
              <w:sz w:val="20"/>
              <w:szCs w:val="20"/>
              <w:lang w:eastAsia="pl-PL"/>
            </w:rPr>
          </w:rPrChange>
        </w:rPr>
        <w:t>struct</w:t>
      </w:r>
      <w:r w:rsidRPr="000B5C03">
        <w:rPr>
          <w:rFonts w:ascii="Times New Roman" w:hAnsi="Times New Roman"/>
          <w:sz w:val="24"/>
          <w:rPrChange w:id="18" w:author="theirs" w:date="2015-05-27T09:50:00Z">
            <w:rPr>
              <w:rFonts w:ascii="Times New Roman" w:eastAsia="Times New Roman" w:hAnsi="Times New Roman" w:cs="Times New Roman"/>
              <w:sz w:val="24"/>
              <w:szCs w:val="24"/>
              <w:lang w:eastAsia="pl-PL"/>
            </w:rPr>
          </w:rPrChange>
        </w:rPr>
        <w:t xml:space="preserve"> </w:t>
      </w:r>
      <w:r w:rsidRPr="000B5C03">
        <w:rPr>
          <w:rFonts w:ascii="Courier New" w:hAnsi="Courier New"/>
          <w:sz w:val="20"/>
          <w:rPrChange w:id="19" w:author="theirs" w:date="2015-05-27T09:50:00Z">
            <w:rPr>
              <w:rFonts w:ascii="Courier New" w:eastAsia="Times New Roman" w:hAnsi="Courier New" w:cs="Courier New"/>
              <w:sz w:val="20"/>
              <w:szCs w:val="20"/>
              <w:lang w:eastAsia="pl-PL"/>
            </w:rPr>
          </w:rPrChange>
        </w:rPr>
        <w:t>wezel</w:t>
      </w:r>
    </w:p>
    <w:p w:rsidR="00B02F14" w:rsidRPr="000B5C03" w:rsidRDefault="00B02F14" w:rsidP="00B02F14">
      <w:pPr>
        <w:spacing w:after="0" w:line="240" w:lineRule="auto"/>
        <w:rPr>
          <w:rFonts w:ascii="Times New Roman" w:hAnsi="Times New Roman"/>
          <w:sz w:val="24"/>
          <w:rPrChange w:id="20" w:author="theirs" w:date="2015-05-27T09:50:00Z">
            <w:rPr>
              <w:rFonts w:ascii="Times New Roman" w:eastAsia="Times New Roman" w:hAnsi="Times New Roman" w:cs="Times New Roman"/>
              <w:sz w:val="24"/>
              <w:szCs w:val="24"/>
              <w:lang w:eastAsia="pl-PL"/>
            </w:rPr>
          </w:rPrChange>
        </w:rPr>
      </w:pPr>
      <w:r w:rsidRPr="000B5C03">
        <w:rPr>
          <w:rFonts w:ascii="Courier New" w:hAnsi="Courier New"/>
          <w:sz w:val="20"/>
          <w:rPrChange w:id="21" w:author="theirs" w:date="2015-05-27T09:50:00Z">
            <w:rPr>
              <w:rFonts w:ascii="Courier New" w:eastAsia="Times New Roman" w:hAnsi="Courier New" w:cs="Courier New"/>
              <w:sz w:val="20"/>
              <w:szCs w:val="20"/>
              <w:lang w:eastAsia="pl-PL"/>
            </w:rPr>
          </w:rPrChange>
        </w:rPr>
        <w:t>{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B02F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wartosc</w:t>
      </w:r>
      <w:proofErr w:type="spellEnd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;           //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wartosc</w:t>
      </w:r>
      <w:proofErr w:type="spellEnd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przechowywana w 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wezle</w:t>
      </w:r>
      <w:proofErr w:type="spellEnd"/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struct</w:t>
      </w:r>
      <w:proofErr w:type="spellEnd"/>
      <w:r w:rsidRPr="00B02F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wezel</w:t>
      </w:r>
      <w:proofErr w:type="spellEnd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*rodzic;  //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wskaznik</w:t>
      </w:r>
      <w:proofErr w:type="spellEnd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na rodzica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struct</w:t>
      </w:r>
      <w:proofErr w:type="spellEnd"/>
      <w:r w:rsidRPr="00B02F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wezel</w:t>
      </w:r>
      <w:proofErr w:type="spellEnd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*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l_syn</w:t>
      </w:r>
      <w:proofErr w:type="spellEnd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;   //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wskaznik</w:t>
      </w:r>
      <w:proofErr w:type="spellEnd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na lewe dziecko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struct</w:t>
      </w:r>
      <w:proofErr w:type="spellEnd"/>
      <w:r w:rsidRPr="00B02F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wezel</w:t>
      </w:r>
      <w:proofErr w:type="spellEnd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*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p_syn</w:t>
      </w:r>
      <w:proofErr w:type="spellEnd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;   //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wskaznik</w:t>
      </w:r>
      <w:proofErr w:type="spellEnd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na prawe dziecko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};</w:t>
      </w:r>
      <w:bookmarkStart w:id="22" w:name="_GoBack"/>
      <w:bookmarkEnd w:id="22"/>
    </w:p>
    <w:p w:rsidR="004F283E" w:rsidRDefault="004F283E"/>
    <w:sectPr w:rsidR="004F2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36F"/>
    <w:rsid w:val="000B5C03"/>
    <w:rsid w:val="00104358"/>
    <w:rsid w:val="0016036F"/>
    <w:rsid w:val="004F283E"/>
    <w:rsid w:val="00A12CF4"/>
    <w:rsid w:val="00B02F14"/>
    <w:rsid w:val="00C93869"/>
    <w:rsid w:val="00D64DC1"/>
    <w:rsid w:val="00F2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375A9"/>
  <w15:chartTrackingRefBased/>
  <w15:docId w15:val="{32381B57-C20D-4AD4-811D-618BB35D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lock">
    <w:name w:val="block"/>
    <w:basedOn w:val="Domylnaczcionkaakapitu"/>
    <w:rsid w:val="00B02F14"/>
  </w:style>
  <w:style w:type="character" w:styleId="HTML-kod">
    <w:name w:val="HTML Code"/>
    <w:basedOn w:val="Domylnaczcionkaakapitu"/>
    <w:uiPriority w:val="99"/>
    <w:semiHidden/>
    <w:unhideWhenUsed/>
    <w:rsid w:val="00B02F14"/>
    <w:rPr>
      <w:rFonts w:ascii="Courier New" w:eastAsia="Times New Roman" w:hAnsi="Courier New" w:cs="Courier New"/>
      <w:sz w:val="20"/>
      <w:szCs w:val="20"/>
    </w:rPr>
  </w:style>
  <w:style w:type="paragraph" w:styleId="Poprawka">
    <w:name w:val="Revision"/>
    <w:hidden/>
    <w:uiPriority w:val="99"/>
    <w:semiHidden/>
    <w:rsid w:val="000B5C03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B5C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B5C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327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student208</dc:creator>
  <cp:keywords/>
  <dc:description/>
  <cp:lastModifiedBy>student208</cp:lastModifiedBy>
  <cp:revision>5</cp:revision>
  <dcterms:created xsi:type="dcterms:W3CDTF">2015-05-27T07:13:00Z</dcterms:created>
  <dcterms:modified xsi:type="dcterms:W3CDTF">2015-05-27T07:50:00Z</dcterms:modified>
</cp:coreProperties>
</file>